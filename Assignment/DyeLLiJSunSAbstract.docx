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F83EB" w14:textId="691C9BB5" w:rsidR="005718A8" w:rsidRDefault="2826C051" w:rsidP="1FD0C330">
      <w:pPr>
        <w:jc w:val="center"/>
        <w:rPr>
          <w:rFonts w:ascii="Times New Roman" w:eastAsia="Times New Roman" w:hAnsi="Times New Roman" w:cs="Times New Roman"/>
          <w:b/>
          <w:bCs/>
          <w:color w:val="000000" w:themeColor="text1"/>
        </w:rPr>
      </w:pPr>
      <w:r w:rsidRPr="1FD0C330">
        <w:rPr>
          <w:rFonts w:ascii="Times New Roman" w:eastAsia="Times New Roman" w:hAnsi="Times New Roman" w:cs="Times New Roman"/>
          <w:b/>
          <w:bCs/>
          <w:color w:val="000000" w:themeColor="text1"/>
        </w:rPr>
        <w:t>ENV710 Applied Statistics Group Project - Abstract</w:t>
      </w:r>
    </w:p>
    <w:p w14:paraId="4A901F24" w14:textId="44D50DBB" w:rsidR="005718A8" w:rsidRDefault="2826C051" w:rsidP="1FD0C330">
      <w:pPr>
        <w:jc w:val="center"/>
        <w:rPr>
          <w:rFonts w:ascii="Times New Roman" w:eastAsia="Times New Roman" w:hAnsi="Times New Roman" w:cs="Times New Roman"/>
          <w:b/>
          <w:bCs/>
          <w:color w:val="000000" w:themeColor="text1"/>
        </w:rPr>
      </w:pPr>
      <w:r w:rsidRPr="1FD0C330">
        <w:rPr>
          <w:rFonts w:ascii="Times New Roman" w:eastAsia="Times New Roman" w:hAnsi="Times New Roman" w:cs="Times New Roman"/>
          <w:b/>
          <w:bCs/>
          <w:color w:val="000000" w:themeColor="text1"/>
        </w:rPr>
        <w:t>Logan Dye, Jiahuan Li, Suri Sun</w:t>
      </w:r>
    </w:p>
    <w:p w14:paraId="7EF3BFFA" w14:textId="5EBCDF75" w:rsidR="005718A8" w:rsidRDefault="005718A8" w:rsidP="1FD0C330">
      <w:pPr>
        <w:jc w:val="center"/>
        <w:rPr>
          <w:rFonts w:ascii="Times New Roman" w:eastAsia="Times New Roman" w:hAnsi="Times New Roman" w:cs="Times New Roman"/>
          <w:b/>
          <w:bCs/>
          <w:color w:val="000000" w:themeColor="text1"/>
        </w:rPr>
      </w:pPr>
    </w:p>
    <w:p w14:paraId="10EBBB7F" w14:textId="1849E5DF" w:rsidR="005718A8" w:rsidRDefault="2826C051" w:rsidP="1FD0C330">
      <w:pPr>
        <w:rPr>
          <w:rFonts w:ascii="Times New Roman" w:eastAsia="Times New Roman" w:hAnsi="Times New Roman" w:cs="Times New Roman"/>
          <w:b/>
          <w:bCs/>
          <w:color w:val="000000" w:themeColor="text1"/>
        </w:rPr>
      </w:pPr>
      <w:r w:rsidRPr="1FD0C330">
        <w:rPr>
          <w:rFonts w:ascii="Times New Roman" w:eastAsia="Times New Roman" w:hAnsi="Times New Roman" w:cs="Times New Roman"/>
          <w:b/>
          <w:bCs/>
          <w:color w:val="000000" w:themeColor="text1"/>
        </w:rPr>
        <w:t>Research Background, Questions, and Significance</w:t>
      </w:r>
    </w:p>
    <w:p w14:paraId="22A170D4" w14:textId="753B331C" w:rsidR="005718A8" w:rsidRDefault="2826C051" w:rsidP="1FD0C330">
      <w:pPr>
        <w:ind w:firstLine="720"/>
        <w:rPr>
          <w:rFonts w:ascii="Times New Roman" w:eastAsia="Times New Roman" w:hAnsi="Times New Roman" w:cs="Times New Roman"/>
          <w:color w:val="000000" w:themeColor="text1"/>
        </w:rPr>
      </w:pPr>
      <w:r w:rsidRPr="1FD0C330">
        <w:rPr>
          <w:rFonts w:ascii="Times New Roman" w:eastAsia="Times New Roman" w:hAnsi="Times New Roman" w:cs="Times New Roman"/>
          <w:color w:val="000000" w:themeColor="text1"/>
        </w:rPr>
        <w:t xml:space="preserve">Urban afforestation is essential for mitigating the negative impacts of urbanization on the environment, such as air and water pollution, heat islands, and biodiversity loss. However, the relationship between tree species diversity and soil microbial processes in urban afforestation sites is not well understood. Understanding this relationship is crucial for developing effective strategies to enhance the ecological benefits of urban forests. Soil microbial processes play a crucial role in regulating nutrient cycling, carbon storage, and greenhouse gas emissions in ecosystems. </w:t>
      </w:r>
    </w:p>
    <w:p w14:paraId="441F08C7" w14:textId="0DC2F3E4" w:rsidR="005718A8" w:rsidRDefault="2826C051" w:rsidP="1FD0C330">
      <w:pPr>
        <w:ind w:firstLine="720"/>
        <w:rPr>
          <w:rFonts w:ascii="Times New Roman" w:eastAsia="Times New Roman" w:hAnsi="Times New Roman" w:cs="Times New Roman"/>
          <w:color w:val="000000" w:themeColor="text1"/>
        </w:rPr>
      </w:pPr>
      <w:r w:rsidRPr="1FD0C330">
        <w:rPr>
          <w:rFonts w:ascii="Times New Roman" w:eastAsia="Times New Roman" w:hAnsi="Times New Roman" w:cs="Times New Roman"/>
          <w:color w:val="000000" w:themeColor="text1"/>
        </w:rPr>
        <w:t xml:space="preserve">Therefore, we aim </w:t>
      </w:r>
      <w:del w:id="0" w:author="John Poulsen, Ph.D." w:date="2023-03-13T15:26:00Z">
        <w:r w:rsidRPr="1FD0C330" w:rsidDel="005B4724">
          <w:rPr>
            <w:rFonts w:ascii="Times New Roman" w:eastAsia="Times New Roman" w:hAnsi="Times New Roman" w:cs="Times New Roman"/>
            <w:color w:val="000000" w:themeColor="text1"/>
          </w:rPr>
          <w:delText>at investigating</w:delText>
        </w:r>
      </w:del>
      <w:ins w:id="1" w:author="John Poulsen, Ph.D." w:date="2023-03-13T15:26:00Z">
        <w:r w:rsidR="005B4724">
          <w:rPr>
            <w:rFonts w:ascii="Times New Roman" w:eastAsia="Times New Roman" w:hAnsi="Times New Roman" w:cs="Times New Roman"/>
            <w:color w:val="000000" w:themeColor="text1"/>
          </w:rPr>
          <w:t>to investigate</w:t>
        </w:r>
      </w:ins>
      <w:r w:rsidRPr="1FD0C330">
        <w:rPr>
          <w:rFonts w:ascii="Times New Roman" w:eastAsia="Times New Roman" w:hAnsi="Times New Roman" w:cs="Times New Roman"/>
          <w:color w:val="000000" w:themeColor="text1"/>
        </w:rPr>
        <w:t xml:space="preserve"> the impact of tree species diversity on soil microbial processes at </w:t>
      </w:r>
      <w:commentRangeStart w:id="2"/>
      <w:r w:rsidRPr="1FD0C330">
        <w:rPr>
          <w:rFonts w:ascii="Times New Roman" w:eastAsia="Times New Roman" w:hAnsi="Times New Roman" w:cs="Times New Roman"/>
          <w:color w:val="000000" w:themeColor="text1"/>
        </w:rPr>
        <w:t xml:space="preserve">ten urban afforestation sites </w:t>
      </w:r>
      <w:commentRangeEnd w:id="2"/>
      <w:r w:rsidR="005B4724">
        <w:rPr>
          <w:rStyle w:val="CommentReference"/>
        </w:rPr>
        <w:commentReference w:id="2"/>
      </w:r>
      <w:r w:rsidRPr="1FD0C330">
        <w:rPr>
          <w:rFonts w:ascii="Times New Roman" w:eastAsia="Times New Roman" w:hAnsi="Times New Roman" w:cs="Times New Roman"/>
          <w:color w:val="000000" w:themeColor="text1"/>
        </w:rPr>
        <w:t xml:space="preserve">in New York City. Firstly, the study will examine how soil microbial biomass carbon and nitrogen vary between </w:t>
      </w:r>
      <w:commentRangeStart w:id="3"/>
      <w:r w:rsidRPr="1FD0C330">
        <w:rPr>
          <w:rFonts w:ascii="Times New Roman" w:eastAsia="Times New Roman" w:hAnsi="Times New Roman" w:cs="Times New Roman"/>
          <w:color w:val="000000" w:themeColor="text1"/>
        </w:rPr>
        <w:t>low-diversity and high-diversity treatments</w:t>
      </w:r>
      <w:commentRangeEnd w:id="3"/>
      <w:r w:rsidR="005B4724">
        <w:rPr>
          <w:rStyle w:val="CommentReference"/>
        </w:rPr>
        <w:commentReference w:id="3"/>
      </w:r>
      <w:r w:rsidRPr="1FD0C330">
        <w:rPr>
          <w:rFonts w:ascii="Times New Roman" w:eastAsia="Times New Roman" w:hAnsi="Times New Roman" w:cs="Times New Roman"/>
          <w:color w:val="000000" w:themeColor="text1"/>
        </w:rPr>
        <w:t xml:space="preserve">, and whether this relationship is consistent across all sites. </w:t>
      </w:r>
      <w:del w:id="4" w:author="John Poulsen, Ph.D." w:date="2023-03-13T15:40:00Z">
        <w:r w:rsidRPr="1FD0C330" w:rsidDel="00523D77">
          <w:rPr>
            <w:rFonts w:ascii="Times New Roman" w:eastAsia="Times New Roman" w:hAnsi="Times New Roman" w:cs="Times New Roman"/>
            <w:color w:val="000000" w:themeColor="text1"/>
          </w:rPr>
          <w:delText>Moreover</w:delText>
        </w:r>
      </w:del>
      <w:ins w:id="5" w:author="John Poulsen, Ph.D." w:date="2023-03-13T15:40:00Z">
        <w:r w:rsidR="00523D77">
          <w:rPr>
            <w:rFonts w:ascii="Times New Roman" w:eastAsia="Times New Roman" w:hAnsi="Times New Roman" w:cs="Times New Roman"/>
            <w:color w:val="000000" w:themeColor="text1"/>
          </w:rPr>
          <w:t>Second</w:t>
        </w:r>
      </w:ins>
      <w:r w:rsidRPr="1FD0C330">
        <w:rPr>
          <w:rFonts w:ascii="Times New Roman" w:eastAsia="Times New Roman" w:hAnsi="Times New Roman" w:cs="Times New Roman"/>
          <w:color w:val="000000" w:themeColor="text1"/>
        </w:rPr>
        <w:t>, the study will</w:t>
      </w:r>
      <w:ins w:id="6" w:author="John Poulsen, Ph.D." w:date="2023-03-13T15:40:00Z">
        <w:r w:rsidR="00523D77">
          <w:rPr>
            <w:rFonts w:ascii="Times New Roman" w:eastAsia="Times New Roman" w:hAnsi="Times New Roman" w:cs="Times New Roman"/>
            <w:color w:val="000000" w:themeColor="text1"/>
          </w:rPr>
          <w:t xml:space="preserve"> </w:t>
        </w:r>
      </w:ins>
      <w:del w:id="7" w:author="John Poulsen, Ph.D." w:date="2023-03-13T15:40:00Z">
        <w:r w:rsidRPr="1FD0C330" w:rsidDel="00523D77">
          <w:rPr>
            <w:rFonts w:ascii="Times New Roman" w:eastAsia="Times New Roman" w:hAnsi="Times New Roman" w:cs="Times New Roman"/>
            <w:color w:val="000000" w:themeColor="text1"/>
          </w:rPr>
          <w:delText xml:space="preserve"> also </w:delText>
        </w:r>
      </w:del>
      <w:r w:rsidRPr="1FD0C330">
        <w:rPr>
          <w:rFonts w:ascii="Times New Roman" w:eastAsia="Times New Roman" w:hAnsi="Times New Roman" w:cs="Times New Roman"/>
          <w:color w:val="000000" w:themeColor="text1"/>
        </w:rPr>
        <w:t>investigate differences in potential</w:t>
      </w:r>
      <w:bookmarkStart w:id="8" w:name="OLE_LINK1"/>
      <w:r w:rsidRPr="1FD0C330">
        <w:rPr>
          <w:rFonts w:ascii="Times New Roman" w:eastAsia="Times New Roman" w:hAnsi="Times New Roman" w:cs="Times New Roman"/>
          <w:color w:val="000000" w:themeColor="text1"/>
        </w:rPr>
        <w:t xml:space="preserve"> </w:t>
      </w:r>
      <w:commentRangeStart w:id="9"/>
      <w:r w:rsidRPr="1FD0C330">
        <w:rPr>
          <w:rFonts w:ascii="Times New Roman" w:eastAsia="Times New Roman" w:hAnsi="Times New Roman" w:cs="Times New Roman"/>
          <w:color w:val="000000" w:themeColor="text1"/>
        </w:rPr>
        <w:t>net N mineralization, nitrification, and denitrification rates</w:t>
      </w:r>
      <w:commentRangeEnd w:id="9"/>
      <w:r w:rsidR="00523D77">
        <w:rPr>
          <w:rStyle w:val="CommentReference"/>
        </w:rPr>
        <w:commentReference w:id="9"/>
      </w:r>
      <w:bookmarkEnd w:id="8"/>
      <w:r w:rsidRPr="1FD0C330">
        <w:rPr>
          <w:rFonts w:ascii="Times New Roman" w:eastAsia="Times New Roman" w:hAnsi="Times New Roman" w:cs="Times New Roman"/>
          <w:color w:val="000000" w:themeColor="text1"/>
        </w:rPr>
        <w:t xml:space="preserve"> between the low and high-diversity treatments, and how these differences are influenced by other environmental factors. </w:t>
      </w:r>
      <w:ins w:id="10" w:author="John Poulsen, Ph.D." w:date="2023-03-13T15:41:00Z">
        <w:r w:rsidR="00523D77">
          <w:rPr>
            <w:rFonts w:ascii="Times New Roman" w:eastAsia="Times New Roman" w:hAnsi="Times New Roman" w:cs="Times New Roman"/>
            <w:color w:val="000000" w:themeColor="text1"/>
          </w:rPr>
          <w:t>Third</w:t>
        </w:r>
      </w:ins>
      <w:del w:id="11" w:author="John Poulsen, Ph.D." w:date="2023-03-13T15:41:00Z">
        <w:r w:rsidRPr="1FD0C330" w:rsidDel="00523D77">
          <w:rPr>
            <w:rFonts w:ascii="Times New Roman" w:eastAsia="Times New Roman" w:hAnsi="Times New Roman" w:cs="Times New Roman"/>
            <w:color w:val="000000" w:themeColor="text1"/>
          </w:rPr>
          <w:delText>Finally</w:delText>
        </w:r>
      </w:del>
      <w:r w:rsidRPr="1FD0C330">
        <w:rPr>
          <w:rFonts w:ascii="Times New Roman" w:eastAsia="Times New Roman" w:hAnsi="Times New Roman" w:cs="Times New Roman"/>
          <w:color w:val="000000" w:themeColor="text1"/>
        </w:rPr>
        <w:t xml:space="preserve">, </w:t>
      </w:r>
      <w:del w:id="12" w:author="John Poulsen, Ph.D." w:date="2023-03-13T15:32:00Z">
        <w:r w:rsidRPr="1FD0C330" w:rsidDel="005B4724">
          <w:rPr>
            <w:rFonts w:ascii="Times New Roman" w:eastAsia="Times New Roman" w:hAnsi="Times New Roman" w:cs="Times New Roman"/>
            <w:color w:val="000000" w:themeColor="text1"/>
          </w:rPr>
          <w:delText>the study</w:delText>
        </w:r>
      </w:del>
      <w:ins w:id="13" w:author="John Poulsen, Ph.D." w:date="2023-03-13T15:32:00Z">
        <w:r w:rsidR="005B4724">
          <w:rPr>
            <w:rFonts w:ascii="Times New Roman" w:eastAsia="Times New Roman" w:hAnsi="Times New Roman" w:cs="Times New Roman"/>
            <w:color w:val="000000" w:themeColor="text1"/>
          </w:rPr>
          <w:t>we</w:t>
        </w:r>
      </w:ins>
      <w:r w:rsidRPr="1FD0C330">
        <w:rPr>
          <w:rFonts w:ascii="Times New Roman" w:eastAsia="Times New Roman" w:hAnsi="Times New Roman" w:cs="Times New Roman"/>
          <w:color w:val="000000" w:themeColor="text1"/>
        </w:rPr>
        <w:t xml:space="preserve"> will explore the relationship between microbial biomass and the rates of microbial processes, and how this information can facilitate urban forest management practices. </w:t>
      </w:r>
    </w:p>
    <w:p w14:paraId="3CE63B3A" w14:textId="50721D48" w:rsidR="005718A8" w:rsidRDefault="2826C051" w:rsidP="1FD0C330">
      <w:pPr>
        <w:ind w:firstLine="720"/>
        <w:rPr>
          <w:rFonts w:ascii="Times New Roman" w:eastAsia="Times New Roman" w:hAnsi="Times New Roman" w:cs="Times New Roman"/>
          <w:color w:val="000000" w:themeColor="text1"/>
        </w:rPr>
      </w:pPr>
      <w:r w:rsidRPr="1FD0C330">
        <w:rPr>
          <w:rFonts w:ascii="Times New Roman" w:eastAsia="Times New Roman" w:hAnsi="Times New Roman" w:cs="Times New Roman"/>
          <w:color w:val="000000" w:themeColor="text1"/>
        </w:rPr>
        <w:t xml:space="preserve">By addressing these research questions, </w:t>
      </w:r>
      <w:del w:id="14" w:author="John Poulsen, Ph.D." w:date="2023-03-13T15:33:00Z">
        <w:r w:rsidRPr="1FD0C330" w:rsidDel="005B4724">
          <w:rPr>
            <w:rFonts w:ascii="Times New Roman" w:eastAsia="Times New Roman" w:hAnsi="Times New Roman" w:cs="Times New Roman"/>
            <w:color w:val="000000" w:themeColor="text1"/>
          </w:rPr>
          <w:delText>this study</w:delText>
        </w:r>
      </w:del>
      <w:ins w:id="15" w:author="John Poulsen, Ph.D." w:date="2023-03-13T15:33:00Z">
        <w:r w:rsidR="005B4724">
          <w:rPr>
            <w:rFonts w:ascii="Times New Roman" w:eastAsia="Times New Roman" w:hAnsi="Times New Roman" w:cs="Times New Roman"/>
            <w:color w:val="000000" w:themeColor="text1"/>
          </w:rPr>
          <w:t>we</w:t>
        </w:r>
      </w:ins>
      <w:r w:rsidRPr="1FD0C330">
        <w:rPr>
          <w:rFonts w:ascii="Times New Roman" w:eastAsia="Times New Roman" w:hAnsi="Times New Roman" w:cs="Times New Roman"/>
          <w:color w:val="000000" w:themeColor="text1"/>
        </w:rPr>
        <w:t xml:space="preserve"> will provide crucial insights into the development of sustainable urban afforestation programs to maximize the ecological benefits of urban forests. </w:t>
      </w:r>
      <w:del w:id="16" w:author="John Poulsen, Ph.D." w:date="2023-03-13T15:33:00Z">
        <w:r w:rsidRPr="1FD0C330" w:rsidDel="005B4724">
          <w:rPr>
            <w:rFonts w:ascii="Times New Roman" w:eastAsia="Times New Roman" w:hAnsi="Times New Roman" w:cs="Times New Roman"/>
            <w:color w:val="000000" w:themeColor="text1"/>
          </w:rPr>
          <w:delText>Furthermore, this</w:delText>
        </w:r>
      </w:del>
      <w:ins w:id="17" w:author="John Poulsen, Ph.D." w:date="2023-03-13T15:33:00Z">
        <w:r w:rsidR="005B4724">
          <w:rPr>
            <w:rFonts w:ascii="Times New Roman" w:eastAsia="Times New Roman" w:hAnsi="Times New Roman" w:cs="Times New Roman"/>
            <w:color w:val="000000" w:themeColor="text1"/>
          </w:rPr>
          <w:t>This</w:t>
        </w:r>
      </w:ins>
      <w:r w:rsidRPr="1FD0C330">
        <w:rPr>
          <w:rFonts w:ascii="Times New Roman" w:eastAsia="Times New Roman" w:hAnsi="Times New Roman" w:cs="Times New Roman"/>
          <w:color w:val="000000" w:themeColor="text1"/>
        </w:rPr>
        <w:t xml:space="preserve"> knowledge can help policymakers and city planners </w:t>
      </w:r>
      <w:del w:id="18" w:author="John Poulsen, Ph.D." w:date="2023-03-13T15:33:00Z">
        <w:r w:rsidRPr="1FD0C330" w:rsidDel="005B4724">
          <w:rPr>
            <w:rFonts w:ascii="Times New Roman" w:eastAsia="Times New Roman" w:hAnsi="Times New Roman" w:cs="Times New Roman"/>
            <w:color w:val="000000" w:themeColor="text1"/>
          </w:rPr>
          <w:delText xml:space="preserve">to </w:delText>
        </w:r>
      </w:del>
      <w:r w:rsidRPr="1FD0C330">
        <w:rPr>
          <w:rFonts w:ascii="Times New Roman" w:eastAsia="Times New Roman" w:hAnsi="Times New Roman" w:cs="Times New Roman"/>
          <w:color w:val="000000" w:themeColor="text1"/>
        </w:rPr>
        <w:t>design sustainable urban afforestation programs that enhance the quality of life for urban residents and mitigate the negative impacts of urbanization on the environment.</w:t>
      </w:r>
    </w:p>
    <w:p w14:paraId="4BE4569A" w14:textId="25DAF45D" w:rsidR="005718A8" w:rsidRDefault="2826C051" w:rsidP="1FD0C330">
      <w:pPr>
        <w:rPr>
          <w:rFonts w:ascii="Times New Roman" w:eastAsia="Times New Roman" w:hAnsi="Times New Roman" w:cs="Times New Roman"/>
          <w:b/>
          <w:bCs/>
          <w:color w:val="000000" w:themeColor="text1"/>
        </w:rPr>
      </w:pPr>
      <w:r w:rsidRPr="1FD0C330">
        <w:rPr>
          <w:rFonts w:ascii="Times New Roman" w:eastAsia="Times New Roman" w:hAnsi="Times New Roman" w:cs="Times New Roman"/>
          <w:b/>
          <w:bCs/>
          <w:color w:val="000000" w:themeColor="text1"/>
        </w:rPr>
        <w:t>Dataset description</w:t>
      </w:r>
    </w:p>
    <w:p w14:paraId="388A740A" w14:textId="595AD14C" w:rsidR="005718A8" w:rsidRDefault="2826C051" w:rsidP="1FD0C330">
      <w:pPr>
        <w:ind w:firstLine="420"/>
        <w:rPr>
          <w:rFonts w:ascii="Times New Roman" w:eastAsia="Times New Roman" w:hAnsi="Times New Roman" w:cs="Times New Roman"/>
          <w:color w:val="000000" w:themeColor="text1"/>
        </w:rPr>
      </w:pPr>
      <w:r w:rsidRPr="1FD0C330">
        <w:rPr>
          <w:rFonts w:ascii="Times New Roman" w:eastAsia="Times New Roman" w:hAnsi="Times New Roman" w:cs="Times New Roman"/>
          <w:color w:val="000000" w:themeColor="text1"/>
        </w:rPr>
        <w:t xml:space="preserve">Our dataset was found and retrieved from the following website: </w:t>
      </w:r>
      <w:hyperlink r:id="rId9">
        <w:r w:rsidRPr="1FD0C330">
          <w:rPr>
            <w:rStyle w:val="Hyperlink"/>
            <w:rFonts w:ascii="Times New Roman" w:eastAsia="Times New Roman" w:hAnsi="Times New Roman" w:cs="Times New Roman"/>
          </w:rPr>
          <w:t>https://portal.edirepository.org/nis/mapbrowse?packageid=edi.993.1</w:t>
        </w:r>
      </w:hyperlink>
      <w:r w:rsidRPr="1FD0C330">
        <w:rPr>
          <w:rFonts w:ascii="Times New Roman" w:eastAsia="Times New Roman" w:hAnsi="Times New Roman" w:cs="Times New Roman"/>
          <w:color w:val="000000" w:themeColor="text1"/>
        </w:rPr>
        <w:t xml:space="preserve">. It was created by Gisselle A. Mejia from the City University of New York and includes measurements of soil characteristics taken at 10 urban afforestation sites of 7 municipal parks in New York. These afforestation sites were established as part of the </w:t>
      </w:r>
      <w:proofErr w:type="spellStart"/>
      <w:r w:rsidRPr="1FD0C330">
        <w:rPr>
          <w:rFonts w:ascii="Times New Roman" w:eastAsia="Times New Roman" w:hAnsi="Times New Roman" w:cs="Times New Roman"/>
          <w:color w:val="000000" w:themeColor="text1"/>
        </w:rPr>
        <w:t>MillionTreesNYC</w:t>
      </w:r>
      <w:proofErr w:type="spellEnd"/>
      <w:r w:rsidRPr="1FD0C330">
        <w:rPr>
          <w:rFonts w:ascii="Times New Roman" w:eastAsia="Times New Roman" w:hAnsi="Times New Roman" w:cs="Times New Roman"/>
          <w:color w:val="000000" w:themeColor="text1"/>
        </w:rPr>
        <w:t xml:space="preserve"> Initiative, and the data was collected in 2018 from long-term research plots set up at each site between 2009 and 2011. These research plots, sites, and/or the parks are all potential units of analysis for this project depending on the specific research questions we would like to address throughout our analyses.</w:t>
      </w:r>
    </w:p>
    <w:p w14:paraId="5A561E92" w14:textId="557833AE" w:rsidR="005718A8" w:rsidRDefault="2826C051" w:rsidP="1FD0C330">
      <w:pPr>
        <w:ind w:firstLine="420"/>
        <w:rPr>
          <w:rFonts w:ascii="Times New Roman" w:eastAsia="Times New Roman" w:hAnsi="Times New Roman" w:cs="Times New Roman"/>
          <w:color w:val="000000" w:themeColor="text1"/>
        </w:rPr>
      </w:pPr>
      <w:r w:rsidRPr="1FD0C330">
        <w:rPr>
          <w:rFonts w:ascii="Times New Roman" w:eastAsia="Times New Roman" w:hAnsi="Times New Roman" w:cs="Times New Roman"/>
          <w:color w:val="000000" w:themeColor="text1"/>
        </w:rPr>
        <w:t xml:space="preserve">This dataset contains </w:t>
      </w:r>
      <w:commentRangeStart w:id="19"/>
      <w:r w:rsidRPr="1FD0C330">
        <w:rPr>
          <w:rFonts w:ascii="Times New Roman" w:eastAsia="Times New Roman" w:hAnsi="Times New Roman" w:cs="Times New Roman"/>
          <w:color w:val="000000" w:themeColor="text1"/>
        </w:rPr>
        <w:t xml:space="preserve">394 observations </w:t>
      </w:r>
      <w:commentRangeEnd w:id="19"/>
      <w:r w:rsidR="00523D77">
        <w:rPr>
          <w:rStyle w:val="CommentReference"/>
        </w:rPr>
        <w:commentReference w:id="19"/>
      </w:r>
      <w:r w:rsidRPr="1FD0C330">
        <w:rPr>
          <w:rFonts w:ascii="Times New Roman" w:eastAsia="Times New Roman" w:hAnsi="Times New Roman" w:cs="Times New Roman"/>
          <w:color w:val="000000" w:themeColor="text1"/>
        </w:rPr>
        <w:t>on 10 nominal/categorical variables, of which 4 variables are site category/ID and 5 describe</w:t>
      </w:r>
      <w:del w:id="20" w:author="John Poulsen, Ph.D." w:date="2023-03-13T15:34:00Z">
        <w:r w:rsidRPr="1FD0C330" w:rsidDel="00523D77">
          <w:rPr>
            <w:rFonts w:ascii="Times New Roman" w:eastAsia="Times New Roman" w:hAnsi="Times New Roman" w:cs="Times New Roman"/>
            <w:color w:val="000000" w:themeColor="text1"/>
          </w:rPr>
          <w:delText>s</w:delText>
        </w:r>
      </w:del>
      <w:r w:rsidRPr="1FD0C330">
        <w:rPr>
          <w:rFonts w:ascii="Times New Roman" w:eastAsia="Times New Roman" w:hAnsi="Times New Roman" w:cs="Times New Roman"/>
          <w:color w:val="000000" w:themeColor="text1"/>
        </w:rPr>
        <w:t xml:space="preserve"> qualitative characteristics of the soil core samples. These will be the main independent variables. It also includes 27 continuous/numeric variables on soil chemistry and composition, including but not limited to the amount of artifact, root volume, rock mass, weights, moisture, microbial biomass C and N, respiration, and a group of chemical substances such as nitrogen, carbon, and the chemical processes related to these substances. These </w:t>
      </w:r>
      <w:commentRangeStart w:id="21"/>
      <w:r w:rsidRPr="1FD0C330">
        <w:rPr>
          <w:rFonts w:ascii="Times New Roman" w:eastAsia="Times New Roman" w:hAnsi="Times New Roman" w:cs="Times New Roman"/>
          <w:color w:val="000000" w:themeColor="text1"/>
        </w:rPr>
        <w:t>soil characteristics will be the dependent variables</w:t>
      </w:r>
      <w:commentRangeEnd w:id="21"/>
      <w:r w:rsidR="00523D77">
        <w:rPr>
          <w:rStyle w:val="CommentReference"/>
        </w:rPr>
        <w:commentReference w:id="21"/>
      </w:r>
      <w:r w:rsidRPr="1FD0C330">
        <w:rPr>
          <w:rFonts w:ascii="Times New Roman" w:eastAsia="Times New Roman" w:hAnsi="Times New Roman" w:cs="Times New Roman"/>
          <w:color w:val="000000" w:themeColor="text1"/>
        </w:rPr>
        <w:t>, but because soil compositions and chemistries are likely to influence and interact with each other, these variables can also be used as independent variables throughout our analysis for this project.</w:t>
      </w:r>
    </w:p>
    <w:p w14:paraId="47DFFE71" w14:textId="276652AC" w:rsidR="005718A8" w:rsidRDefault="2826C051" w:rsidP="1FD0C330">
      <w:pPr>
        <w:rPr>
          <w:rFonts w:ascii="Times New Roman" w:eastAsia="Times New Roman" w:hAnsi="Times New Roman" w:cs="Times New Roman"/>
        </w:rPr>
      </w:pPr>
      <w:r w:rsidRPr="1FD0C330">
        <w:rPr>
          <w:rFonts w:ascii="Times New Roman" w:eastAsia="Times New Roman" w:hAnsi="Times New Roman" w:cs="Times New Roman"/>
          <w:b/>
          <w:bCs/>
          <w:color w:val="000000" w:themeColor="text1"/>
        </w:rPr>
        <w:lastRenderedPageBreak/>
        <w:t>What statistical tools/models (optional)</w:t>
      </w:r>
    </w:p>
    <w:p w14:paraId="51153B35" w14:textId="319DBE0C" w:rsidR="005718A8" w:rsidRDefault="2826C051" w:rsidP="1FD0C330">
      <w:pPr>
        <w:rPr>
          <w:rFonts w:ascii="Times New Roman" w:eastAsia="Times New Roman" w:hAnsi="Times New Roman" w:cs="Times New Roman"/>
          <w:color w:val="000000" w:themeColor="text1"/>
        </w:rPr>
      </w:pPr>
      <w:r w:rsidRPr="1FD0C330">
        <w:rPr>
          <w:rFonts w:ascii="Times New Roman" w:eastAsia="Times New Roman" w:hAnsi="Times New Roman" w:cs="Times New Roman"/>
          <w:color w:val="000000" w:themeColor="text1"/>
        </w:rPr>
        <w:t xml:space="preserve">The first two questions ask about differences in continuous variables between two categorical treatments. To do this, we can use the ANOVA test. The ANOVA test is used when there is a continuous response to nominal explanatory variables. By running the ANOVA test on our data, we can determine if there is a significant difference between the low and high-diversity treatments. The third question asks how the microbial biomass of carbon and nitrogen relates to the rates of microbial processes. Since all variables involved in question three are continuous, a simple linear regression will be able to analyze the relationship. We may also be able to use a multiple regression to determine how different microbial processes impact the microbial biomass of carbon and nitrogen. </w:t>
      </w:r>
    </w:p>
    <w:p w14:paraId="6B33D19D" w14:textId="73E6133F" w:rsidR="005718A8" w:rsidRDefault="2826C051" w:rsidP="1FD0C330">
      <w:pPr>
        <w:rPr>
          <w:rFonts w:ascii="Times New Roman" w:eastAsia="Times New Roman" w:hAnsi="Times New Roman" w:cs="Times New Roman"/>
          <w:b/>
          <w:bCs/>
          <w:color w:val="000000" w:themeColor="text1"/>
        </w:rPr>
      </w:pPr>
      <w:r w:rsidRPr="1FD0C330">
        <w:rPr>
          <w:rFonts w:ascii="Times New Roman" w:eastAsia="Times New Roman" w:hAnsi="Times New Roman" w:cs="Times New Roman"/>
          <w:b/>
          <w:bCs/>
          <w:color w:val="000000" w:themeColor="text1"/>
        </w:rPr>
        <w:t>Concerns</w:t>
      </w:r>
    </w:p>
    <w:p w14:paraId="68095DF2" w14:textId="2CED7E34" w:rsidR="005718A8" w:rsidRDefault="2826C051" w:rsidP="1FD0C330">
      <w:pPr>
        <w:ind w:firstLine="720"/>
        <w:rPr>
          <w:rFonts w:ascii="Times New Roman" w:eastAsia="Times New Roman" w:hAnsi="Times New Roman" w:cs="Times New Roman"/>
          <w:color w:val="000000" w:themeColor="text1"/>
        </w:rPr>
      </w:pPr>
      <w:r w:rsidRPr="1FD0C330">
        <w:rPr>
          <w:rFonts w:ascii="Times New Roman" w:eastAsia="Times New Roman" w:hAnsi="Times New Roman" w:cs="Times New Roman"/>
          <w:color w:val="000000" w:themeColor="text1"/>
        </w:rPr>
        <w:t xml:space="preserve">The main concern is that there is not </w:t>
      </w:r>
      <w:proofErr w:type="spellStart"/>
      <w:r w:rsidRPr="1FD0C330">
        <w:rPr>
          <w:rFonts w:ascii="Times New Roman" w:eastAsia="Times New Roman" w:hAnsi="Times New Roman" w:cs="Times New Roman"/>
          <w:color w:val="000000" w:themeColor="text1"/>
        </w:rPr>
        <w:t>TotalSoilN_percent</w:t>
      </w:r>
      <w:proofErr w:type="spellEnd"/>
      <w:r w:rsidRPr="1FD0C330">
        <w:rPr>
          <w:rFonts w:ascii="Times New Roman" w:eastAsia="Times New Roman" w:hAnsi="Times New Roman" w:cs="Times New Roman"/>
          <w:color w:val="000000" w:themeColor="text1"/>
        </w:rPr>
        <w:t xml:space="preserve">, </w:t>
      </w:r>
      <w:proofErr w:type="spellStart"/>
      <w:r w:rsidRPr="1FD0C330">
        <w:rPr>
          <w:rFonts w:ascii="Times New Roman" w:eastAsia="Times New Roman" w:hAnsi="Times New Roman" w:cs="Times New Roman"/>
          <w:color w:val="000000" w:themeColor="text1"/>
        </w:rPr>
        <w:t>TotalSoilN</w:t>
      </w:r>
      <w:proofErr w:type="spellEnd"/>
      <w:r w:rsidRPr="1FD0C330">
        <w:rPr>
          <w:rFonts w:ascii="Times New Roman" w:eastAsia="Times New Roman" w:hAnsi="Times New Roman" w:cs="Times New Roman"/>
          <w:color w:val="000000" w:themeColor="text1"/>
        </w:rPr>
        <w:t xml:space="preserve">, </w:t>
      </w:r>
      <w:proofErr w:type="spellStart"/>
      <w:r w:rsidRPr="1FD0C330">
        <w:rPr>
          <w:rFonts w:ascii="Times New Roman" w:eastAsia="Times New Roman" w:hAnsi="Times New Roman" w:cs="Times New Roman"/>
          <w:color w:val="000000" w:themeColor="text1"/>
        </w:rPr>
        <w:t>TotalSoilC_percent</w:t>
      </w:r>
      <w:proofErr w:type="spellEnd"/>
      <w:r w:rsidRPr="1FD0C330">
        <w:rPr>
          <w:rFonts w:ascii="Times New Roman" w:eastAsia="Times New Roman" w:hAnsi="Times New Roman" w:cs="Times New Roman"/>
          <w:color w:val="000000" w:themeColor="text1"/>
        </w:rPr>
        <w:t xml:space="preserve">, </w:t>
      </w:r>
      <w:proofErr w:type="spellStart"/>
      <w:r w:rsidRPr="1FD0C330">
        <w:rPr>
          <w:rFonts w:ascii="Times New Roman" w:eastAsia="Times New Roman" w:hAnsi="Times New Roman" w:cs="Times New Roman"/>
          <w:color w:val="000000" w:themeColor="text1"/>
        </w:rPr>
        <w:t>TotalSoilC</w:t>
      </w:r>
      <w:proofErr w:type="spellEnd"/>
      <w:r w:rsidRPr="1FD0C330">
        <w:rPr>
          <w:rFonts w:ascii="Times New Roman" w:eastAsia="Times New Roman" w:hAnsi="Times New Roman" w:cs="Times New Roman"/>
          <w:color w:val="000000" w:themeColor="text1"/>
        </w:rPr>
        <w:t xml:space="preserve"> data for the year of 2019. The dataset has a note stating “Total soil Carbon and Nitrogen analysis was not conducted in 2019. Bulk density data from 2018 was used for 2019 data analysis”. This reduces our number of datapoints, however, even if we only use 2018 data there are still </w:t>
      </w:r>
      <w:commentRangeStart w:id="22"/>
      <w:r w:rsidRPr="1FD0C330">
        <w:rPr>
          <w:rFonts w:ascii="Times New Roman" w:eastAsia="Times New Roman" w:hAnsi="Times New Roman" w:cs="Times New Roman"/>
          <w:color w:val="000000" w:themeColor="text1"/>
        </w:rPr>
        <w:t xml:space="preserve">250 </w:t>
      </w:r>
      <w:r w:rsidR="567BD8F5" w:rsidRPr="1FD0C330">
        <w:rPr>
          <w:rFonts w:ascii="Times New Roman" w:eastAsia="Times New Roman" w:hAnsi="Times New Roman" w:cs="Times New Roman"/>
          <w:color w:val="000000" w:themeColor="text1"/>
        </w:rPr>
        <w:t>observations</w:t>
      </w:r>
      <w:r w:rsidRPr="1FD0C330">
        <w:rPr>
          <w:rFonts w:ascii="Times New Roman" w:eastAsia="Times New Roman" w:hAnsi="Times New Roman" w:cs="Times New Roman"/>
          <w:color w:val="000000" w:themeColor="text1"/>
        </w:rPr>
        <w:t xml:space="preserve"> </w:t>
      </w:r>
      <w:commentRangeEnd w:id="22"/>
      <w:r w:rsidR="00523D77">
        <w:rPr>
          <w:rStyle w:val="CommentReference"/>
        </w:rPr>
        <w:commentReference w:id="22"/>
      </w:r>
      <w:r w:rsidRPr="1FD0C330">
        <w:rPr>
          <w:rFonts w:ascii="Times New Roman" w:eastAsia="Times New Roman" w:hAnsi="Times New Roman" w:cs="Times New Roman"/>
          <w:color w:val="000000" w:themeColor="text1"/>
        </w:rPr>
        <w:t xml:space="preserve">and a robust analysis will still be conducted. </w:t>
      </w:r>
    </w:p>
    <w:p w14:paraId="2C078E63" w14:textId="56ABC562" w:rsidR="005718A8" w:rsidRDefault="00000000" w:rsidP="1FD0C330">
      <w:r>
        <w:br/>
      </w:r>
    </w:p>
    <w:sectPr w:rsidR="005718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ohn Poulsen, Ph.D." w:date="2023-03-13T15:26:00Z" w:initials="JPP">
    <w:p w14:paraId="3F2BE9AC" w14:textId="77777777" w:rsidR="005B4724" w:rsidRDefault="005B4724" w:rsidP="006D0623">
      <w:r>
        <w:rPr>
          <w:rStyle w:val="CommentReference"/>
        </w:rPr>
        <w:annotationRef/>
      </w:r>
      <w:r>
        <w:rPr>
          <w:color w:val="000000"/>
          <w:sz w:val="20"/>
          <w:szCs w:val="20"/>
        </w:rPr>
        <w:t>This would be your sample size and is very small!</w:t>
      </w:r>
    </w:p>
  </w:comment>
  <w:comment w:id="3" w:author="John Poulsen, Ph.D." w:date="2023-03-13T15:32:00Z" w:initials="JPP">
    <w:p w14:paraId="495BDF5A" w14:textId="77777777" w:rsidR="005B4724" w:rsidRDefault="005B4724" w:rsidP="001D493A">
      <w:r>
        <w:rPr>
          <w:rStyle w:val="CommentReference"/>
        </w:rPr>
        <w:annotationRef/>
      </w:r>
      <w:r>
        <w:rPr>
          <w:color w:val="000000"/>
          <w:sz w:val="20"/>
          <w:szCs w:val="20"/>
        </w:rPr>
        <w:t>Treatments?</w:t>
      </w:r>
    </w:p>
  </w:comment>
  <w:comment w:id="9" w:author="John Poulsen, Ph.D." w:date="2023-03-13T15:41:00Z" w:initials="JPP">
    <w:p w14:paraId="753E184E" w14:textId="77777777" w:rsidR="00523D77" w:rsidRDefault="00523D77" w:rsidP="001F0E9A">
      <w:r>
        <w:rPr>
          <w:rStyle w:val="CommentReference"/>
        </w:rPr>
        <w:annotationRef/>
      </w:r>
      <w:r>
        <w:rPr>
          <w:color w:val="000000"/>
          <w:sz w:val="20"/>
          <w:szCs w:val="20"/>
        </w:rPr>
        <w:t>You are going to run models for all of these?</w:t>
      </w:r>
    </w:p>
  </w:comment>
  <w:comment w:id="19" w:author="John Poulsen, Ph.D." w:date="2023-03-13T15:34:00Z" w:initials="JPP">
    <w:p w14:paraId="2EFCA382" w14:textId="7AF0E9F8" w:rsidR="00523D77" w:rsidRDefault="00523D77" w:rsidP="00C82EF2">
      <w:r>
        <w:rPr>
          <w:rStyle w:val="CommentReference"/>
        </w:rPr>
        <w:annotationRef/>
      </w:r>
      <w:r>
        <w:rPr>
          <w:color w:val="000000"/>
          <w:sz w:val="20"/>
          <w:szCs w:val="20"/>
        </w:rPr>
        <w:t>How can there be so many observations if there are so few sites? What are the units of replication?</w:t>
      </w:r>
    </w:p>
  </w:comment>
  <w:comment w:id="21" w:author="John Poulsen, Ph.D." w:date="2023-03-13T15:37:00Z" w:initials="JPP">
    <w:p w14:paraId="5134CC4A" w14:textId="77777777" w:rsidR="00523D77" w:rsidRDefault="00523D77" w:rsidP="00091AD6">
      <w:r>
        <w:rPr>
          <w:rStyle w:val="CommentReference"/>
        </w:rPr>
        <w:annotationRef/>
      </w:r>
      <w:r>
        <w:rPr>
          <w:color w:val="000000"/>
          <w:sz w:val="20"/>
          <w:szCs w:val="20"/>
        </w:rPr>
        <w:t>It isn’t clear to me what your dependent variable are? You have 27 dependent variables? This needs to be narrowed down and better explained as coming to any real conclusion based on 27 DV’s will be very difficult (i.e. impossible).</w:t>
      </w:r>
    </w:p>
  </w:comment>
  <w:comment w:id="22" w:author="John Poulsen, Ph.D." w:date="2023-03-13T15:38:00Z" w:initials="JPP">
    <w:p w14:paraId="484181BC" w14:textId="77777777" w:rsidR="00523D77" w:rsidRDefault="00523D77" w:rsidP="009B3DB3">
      <w:r>
        <w:rPr>
          <w:rStyle w:val="CommentReference"/>
        </w:rPr>
        <w:annotationRef/>
      </w:r>
      <w:r>
        <w:rPr>
          <w:sz w:val="20"/>
          <w:szCs w:val="20"/>
        </w:rPr>
        <w:t xml:space="preserve">OK. So it seems that you have this many observations because they were taken over multiple years at monthly? weekly? time frames? This means that you have to account for temporal autocorrelation. Also, do you need to assess how time affects the response variable(s)?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2BE9AC" w15:done="0"/>
  <w15:commentEx w15:paraId="495BDF5A" w15:done="0"/>
  <w15:commentEx w15:paraId="753E184E" w15:done="0"/>
  <w15:commentEx w15:paraId="2EFCA382" w15:done="0"/>
  <w15:commentEx w15:paraId="5134CC4A" w15:done="0"/>
  <w15:commentEx w15:paraId="484181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9BF2E" w16cex:dateUtc="2023-03-13T21:26:00Z"/>
  <w16cex:commentExtensible w16cex:durableId="27B9C08A" w16cex:dateUtc="2023-03-13T21:32:00Z"/>
  <w16cex:commentExtensible w16cex:durableId="27B9C28E" w16cex:dateUtc="2023-03-13T21:41:00Z"/>
  <w16cex:commentExtensible w16cex:durableId="27B9C0F4" w16cex:dateUtc="2023-03-13T21:34:00Z"/>
  <w16cex:commentExtensible w16cex:durableId="27B9C19D" w16cex:dateUtc="2023-03-13T21:37:00Z"/>
  <w16cex:commentExtensible w16cex:durableId="27B9C1E5" w16cex:dateUtc="2023-03-13T2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2BE9AC" w16cid:durableId="27B9BF2E"/>
  <w16cid:commentId w16cid:paraId="495BDF5A" w16cid:durableId="27B9C08A"/>
  <w16cid:commentId w16cid:paraId="753E184E" w16cid:durableId="27B9C28E"/>
  <w16cid:commentId w16cid:paraId="2EFCA382" w16cid:durableId="27B9C0F4"/>
  <w16cid:commentId w16cid:paraId="5134CC4A" w16cid:durableId="27B9C19D"/>
  <w16cid:commentId w16cid:paraId="484181BC" w16cid:durableId="27B9C1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4BD7"/>
    <w:multiLevelType w:val="hybridMultilevel"/>
    <w:tmpl w:val="9DD2FD92"/>
    <w:lvl w:ilvl="0" w:tplc="92A8D2D8">
      <w:start w:val="1"/>
      <w:numFmt w:val="decimal"/>
      <w:lvlText w:val="%1."/>
      <w:lvlJc w:val="left"/>
      <w:pPr>
        <w:ind w:left="720" w:hanging="360"/>
      </w:pPr>
    </w:lvl>
    <w:lvl w:ilvl="1" w:tplc="65806990">
      <w:start w:val="1"/>
      <w:numFmt w:val="lowerLetter"/>
      <w:lvlText w:val="%2."/>
      <w:lvlJc w:val="left"/>
      <w:pPr>
        <w:ind w:left="1440" w:hanging="360"/>
      </w:pPr>
    </w:lvl>
    <w:lvl w:ilvl="2" w:tplc="3710CEDE">
      <w:start w:val="1"/>
      <w:numFmt w:val="lowerRoman"/>
      <w:lvlText w:val="%3."/>
      <w:lvlJc w:val="right"/>
      <w:pPr>
        <w:ind w:left="2160" w:hanging="180"/>
      </w:pPr>
    </w:lvl>
    <w:lvl w:ilvl="3" w:tplc="93F48F5E">
      <w:start w:val="1"/>
      <w:numFmt w:val="decimal"/>
      <w:lvlText w:val="%4."/>
      <w:lvlJc w:val="left"/>
      <w:pPr>
        <w:ind w:left="2880" w:hanging="360"/>
      </w:pPr>
    </w:lvl>
    <w:lvl w:ilvl="4" w:tplc="7B16690A">
      <w:start w:val="1"/>
      <w:numFmt w:val="lowerLetter"/>
      <w:lvlText w:val="%5."/>
      <w:lvlJc w:val="left"/>
      <w:pPr>
        <w:ind w:left="3600" w:hanging="360"/>
      </w:pPr>
    </w:lvl>
    <w:lvl w:ilvl="5" w:tplc="2DACAD64">
      <w:start w:val="1"/>
      <w:numFmt w:val="lowerRoman"/>
      <w:lvlText w:val="%6."/>
      <w:lvlJc w:val="right"/>
      <w:pPr>
        <w:ind w:left="4320" w:hanging="180"/>
      </w:pPr>
    </w:lvl>
    <w:lvl w:ilvl="6" w:tplc="72B625C0">
      <w:start w:val="1"/>
      <w:numFmt w:val="decimal"/>
      <w:lvlText w:val="%7."/>
      <w:lvlJc w:val="left"/>
      <w:pPr>
        <w:ind w:left="5040" w:hanging="360"/>
      </w:pPr>
    </w:lvl>
    <w:lvl w:ilvl="7" w:tplc="78667B96">
      <w:start w:val="1"/>
      <w:numFmt w:val="lowerLetter"/>
      <w:lvlText w:val="%8."/>
      <w:lvlJc w:val="left"/>
      <w:pPr>
        <w:ind w:left="5760" w:hanging="360"/>
      </w:pPr>
    </w:lvl>
    <w:lvl w:ilvl="8" w:tplc="95DEF980">
      <w:start w:val="1"/>
      <w:numFmt w:val="lowerRoman"/>
      <w:lvlText w:val="%9."/>
      <w:lvlJc w:val="right"/>
      <w:pPr>
        <w:ind w:left="6480" w:hanging="180"/>
      </w:pPr>
    </w:lvl>
  </w:abstractNum>
  <w:abstractNum w:abstractNumId="1" w15:restartNumberingAfterBreak="0">
    <w:nsid w:val="7CB7EBA1"/>
    <w:multiLevelType w:val="hybridMultilevel"/>
    <w:tmpl w:val="EB20D38C"/>
    <w:lvl w:ilvl="0" w:tplc="2806D2FC">
      <w:start w:val="1"/>
      <w:numFmt w:val="bullet"/>
      <w:lvlText w:val=""/>
      <w:lvlJc w:val="left"/>
      <w:pPr>
        <w:ind w:left="720" w:hanging="360"/>
      </w:pPr>
      <w:rPr>
        <w:rFonts w:ascii="Symbol" w:hAnsi="Symbol" w:hint="default"/>
      </w:rPr>
    </w:lvl>
    <w:lvl w:ilvl="1" w:tplc="CEAAEE3A">
      <w:start w:val="1"/>
      <w:numFmt w:val="bullet"/>
      <w:lvlText w:val="o"/>
      <w:lvlJc w:val="left"/>
      <w:pPr>
        <w:ind w:left="1440" w:hanging="360"/>
      </w:pPr>
      <w:rPr>
        <w:rFonts w:ascii="Courier New" w:hAnsi="Courier New" w:hint="default"/>
      </w:rPr>
    </w:lvl>
    <w:lvl w:ilvl="2" w:tplc="EF4256F4">
      <w:start w:val="1"/>
      <w:numFmt w:val="bullet"/>
      <w:lvlText w:val=""/>
      <w:lvlJc w:val="left"/>
      <w:pPr>
        <w:ind w:left="2160" w:hanging="360"/>
      </w:pPr>
      <w:rPr>
        <w:rFonts w:ascii="Wingdings" w:hAnsi="Wingdings" w:hint="default"/>
      </w:rPr>
    </w:lvl>
    <w:lvl w:ilvl="3" w:tplc="326267C2">
      <w:start w:val="1"/>
      <w:numFmt w:val="bullet"/>
      <w:lvlText w:val=""/>
      <w:lvlJc w:val="left"/>
      <w:pPr>
        <w:ind w:left="2880" w:hanging="360"/>
      </w:pPr>
      <w:rPr>
        <w:rFonts w:ascii="Symbol" w:hAnsi="Symbol" w:hint="default"/>
      </w:rPr>
    </w:lvl>
    <w:lvl w:ilvl="4" w:tplc="094CFACE">
      <w:start w:val="1"/>
      <w:numFmt w:val="bullet"/>
      <w:lvlText w:val="o"/>
      <w:lvlJc w:val="left"/>
      <w:pPr>
        <w:ind w:left="3600" w:hanging="360"/>
      </w:pPr>
      <w:rPr>
        <w:rFonts w:ascii="Courier New" w:hAnsi="Courier New" w:hint="default"/>
      </w:rPr>
    </w:lvl>
    <w:lvl w:ilvl="5" w:tplc="75A48BC4">
      <w:start w:val="1"/>
      <w:numFmt w:val="bullet"/>
      <w:lvlText w:val=""/>
      <w:lvlJc w:val="left"/>
      <w:pPr>
        <w:ind w:left="4320" w:hanging="360"/>
      </w:pPr>
      <w:rPr>
        <w:rFonts w:ascii="Wingdings" w:hAnsi="Wingdings" w:hint="default"/>
      </w:rPr>
    </w:lvl>
    <w:lvl w:ilvl="6" w:tplc="7D4AEE4C">
      <w:start w:val="1"/>
      <w:numFmt w:val="bullet"/>
      <w:lvlText w:val=""/>
      <w:lvlJc w:val="left"/>
      <w:pPr>
        <w:ind w:left="5040" w:hanging="360"/>
      </w:pPr>
      <w:rPr>
        <w:rFonts w:ascii="Symbol" w:hAnsi="Symbol" w:hint="default"/>
      </w:rPr>
    </w:lvl>
    <w:lvl w:ilvl="7" w:tplc="997CAFE0">
      <w:start w:val="1"/>
      <w:numFmt w:val="bullet"/>
      <w:lvlText w:val="o"/>
      <w:lvlJc w:val="left"/>
      <w:pPr>
        <w:ind w:left="5760" w:hanging="360"/>
      </w:pPr>
      <w:rPr>
        <w:rFonts w:ascii="Courier New" w:hAnsi="Courier New" w:hint="default"/>
      </w:rPr>
    </w:lvl>
    <w:lvl w:ilvl="8" w:tplc="A888F1F4">
      <w:start w:val="1"/>
      <w:numFmt w:val="bullet"/>
      <w:lvlText w:val=""/>
      <w:lvlJc w:val="left"/>
      <w:pPr>
        <w:ind w:left="6480" w:hanging="360"/>
      </w:pPr>
      <w:rPr>
        <w:rFonts w:ascii="Wingdings" w:hAnsi="Wingdings" w:hint="default"/>
      </w:rPr>
    </w:lvl>
  </w:abstractNum>
  <w:num w:numId="1" w16cid:durableId="1431196228">
    <w:abstractNumId w:val="0"/>
  </w:num>
  <w:num w:numId="2" w16cid:durableId="30011118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Poulsen, Ph.D.">
    <w15:presenceInfo w15:providerId="AD" w15:userId="S::jrp30@duke.edu::03fe7317-a833-4a6b-85b2-315f4397ef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18AE08"/>
    <w:rsid w:val="002248D1"/>
    <w:rsid w:val="00523D77"/>
    <w:rsid w:val="005718A8"/>
    <w:rsid w:val="005B4724"/>
    <w:rsid w:val="009D5F27"/>
    <w:rsid w:val="1FD0C330"/>
    <w:rsid w:val="2826C051"/>
    <w:rsid w:val="3EB41325"/>
    <w:rsid w:val="404FE386"/>
    <w:rsid w:val="4B341235"/>
    <w:rsid w:val="567BD8F5"/>
    <w:rsid w:val="7418A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AE08"/>
  <w15:chartTrackingRefBased/>
  <w15:docId w15:val="{7B9F5318-60BA-4C9D-90E9-93F80EEF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5B4724"/>
    <w:pPr>
      <w:spacing w:after="0" w:line="240" w:lineRule="auto"/>
    </w:pPr>
  </w:style>
  <w:style w:type="character" w:styleId="CommentReference">
    <w:name w:val="annotation reference"/>
    <w:basedOn w:val="DefaultParagraphFont"/>
    <w:uiPriority w:val="99"/>
    <w:semiHidden/>
    <w:unhideWhenUsed/>
    <w:rsid w:val="005B4724"/>
    <w:rPr>
      <w:sz w:val="16"/>
      <w:szCs w:val="16"/>
    </w:rPr>
  </w:style>
  <w:style w:type="paragraph" w:styleId="CommentText">
    <w:name w:val="annotation text"/>
    <w:basedOn w:val="Normal"/>
    <w:link w:val="CommentTextChar"/>
    <w:uiPriority w:val="99"/>
    <w:semiHidden/>
    <w:unhideWhenUsed/>
    <w:rsid w:val="005B4724"/>
    <w:pPr>
      <w:spacing w:line="240" w:lineRule="auto"/>
    </w:pPr>
    <w:rPr>
      <w:sz w:val="20"/>
      <w:szCs w:val="20"/>
    </w:rPr>
  </w:style>
  <w:style w:type="character" w:customStyle="1" w:styleId="CommentTextChar">
    <w:name w:val="Comment Text Char"/>
    <w:basedOn w:val="DefaultParagraphFont"/>
    <w:link w:val="CommentText"/>
    <w:uiPriority w:val="99"/>
    <w:semiHidden/>
    <w:rsid w:val="005B4724"/>
    <w:rPr>
      <w:sz w:val="20"/>
      <w:szCs w:val="20"/>
    </w:rPr>
  </w:style>
  <w:style w:type="paragraph" w:styleId="CommentSubject">
    <w:name w:val="annotation subject"/>
    <w:basedOn w:val="CommentText"/>
    <w:next w:val="CommentText"/>
    <w:link w:val="CommentSubjectChar"/>
    <w:uiPriority w:val="99"/>
    <w:semiHidden/>
    <w:unhideWhenUsed/>
    <w:rsid w:val="005B4724"/>
    <w:rPr>
      <w:b/>
      <w:bCs/>
    </w:rPr>
  </w:style>
  <w:style w:type="character" w:customStyle="1" w:styleId="CommentSubjectChar">
    <w:name w:val="Comment Subject Char"/>
    <w:basedOn w:val="CommentTextChar"/>
    <w:link w:val="CommentSubject"/>
    <w:uiPriority w:val="99"/>
    <w:semiHidden/>
    <w:rsid w:val="005B47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20/10/relationships/intelligence" Target="intelligence2.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rtal.edirepository.org/nis/mapbrowse?packageid=edi.99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Dye</dc:creator>
  <cp:keywords/>
  <dc:description/>
  <cp:lastModifiedBy>Jiahuan Li</cp:lastModifiedBy>
  <cp:revision>4</cp:revision>
  <dcterms:created xsi:type="dcterms:W3CDTF">2023-03-07T01:57:00Z</dcterms:created>
  <dcterms:modified xsi:type="dcterms:W3CDTF">2023-03-27T16:22:00Z</dcterms:modified>
</cp:coreProperties>
</file>